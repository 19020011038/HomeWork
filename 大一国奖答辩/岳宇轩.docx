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尊敬的各位老师</w:t>
      </w:r>
      <w:ins w:id="0" w:author="sweetwine" w:date="2020-10-14T20:06:55Z">
        <w:r>
          <w:rPr>
            <w:rFonts w:hint="eastAsia"/>
            <w:lang w:val="en-US" w:eastAsia="zh-CN"/>
          </w:rPr>
          <w:t>：</w:t>
        </w:r>
      </w:ins>
    </w:p>
    <w:p>
      <w:pPr>
        <w:rPr>
          <w:del w:id="1" w:author="sweetwine" w:date="2020-10-14T20:06:59Z"/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  <w:pPrChange w:id="2" w:author="sweetwine" w:date="2020-10-14T20:07:01Z">
          <w:pPr>
            <w:ind w:firstLine="840" w:firstLineChars="400"/>
          </w:pPr>
        </w:pPrChange>
      </w:pPr>
      <w:r>
        <w:rPr>
          <w:rFonts w:hint="eastAsia"/>
          <w:lang w:val="en-US" w:eastAsia="zh-CN"/>
        </w:rPr>
        <w:t>下午好！我是</w:t>
      </w:r>
      <w:ins w:id="3" w:author="sweetwine" w:date="2020-10-14T20:07:03Z">
        <w:r>
          <w:rPr>
            <w:rFonts w:hint="eastAsia"/>
            <w:lang w:val="en-US" w:eastAsia="zh-CN"/>
          </w:rPr>
          <w:t>2</w:t>
        </w:r>
      </w:ins>
      <w:ins w:id="4" w:author="sweetwine" w:date="2020-10-14T20:07:04Z">
        <w:r>
          <w:rPr>
            <w:rFonts w:hint="eastAsia"/>
            <w:lang w:val="en-US" w:eastAsia="zh-CN"/>
          </w:rPr>
          <w:t>0</w:t>
        </w:r>
      </w:ins>
      <w:r>
        <w:rPr>
          <w:rFonts w:hint="eastAsia"/>
          <w:lang w:val="en-US" w:eastAsia="zh-CN"/>
        </w:rPr>
        <w:t>19</w:t>
      </w:r>
      <w:ins w:id="5" w:author="sweetwine" w:date="2020-10-14T20:07:05Z">
        <w:r>
          <w:rPr>
            <w:rFonts w:hint="eastAsia"/>
            <w:lang w:val="en-US" w:eastAsia="zh-CN"/>
          </w:rPr>
          <w:t>级</w:t>
        </w:r>
      </w:ins>
      <w:r>
        <w:rPr>
          <w:rFonts w:hint="eastAsia"/>
          <w:lang w:val="en-US" w:eastAsia="zh-CN"/>
        </w:rPr>
        <w:t>慧与卓越工程师班的岳宇轩，非常荣幸</w:t>
      </w:r>
      <w:ins w:id="6" w:author="sweetwine" w:date="2020-10-14T20:07:14Z">
        <w:r>
          <w:rPr>
            <w:rFonts w:hint="eastAsia"/>
            <w:lang w:val="en-US" w:eastAsia="zh-CN"/>
          </w:rPr>
          <w:t>参加</w:t>
        </w:r>
      </w:ins>
      <w:ins w:id="7" w:author="sweetwine" w:date="2020-10-14T20:07:15Z">
        <w:r>
          <w:rPr>
            <w:rFonts w:hint="eastAsia"/>
            <w:lang w:val="en-US" w:eastAsia="zh-CN"/>
          </w:rPr>
          <w:t>此次</w:t>
        </w:r>
      </w:ins>
      <w:ins w:id="8" w:author="sweetwine" w:date="2020-10-14T20:07:16Z">
        <w:r>
          <w:rPr>
            <w:rFonts w:hint="eastAsia"/>
            <w:lang w:val="en-US" w:eastAsia="zh-CN"/>
          </w:rPr>
          <w:t>答辩</w:t>
        </w:r>
      </w:ins>
      <w:del w:id="9" w:author="sweetwine" w:date="2020-10-14T20:07:13Z">
        <w:r>
          <w:rPr>
            <w:rFonts w:hint="eastAsia"/>
            <w:lang w:val="en-US" w:eastAsia="zh-CN"/>
          </w:rPr>
          <w:delText>能在此进行自我评述</w:delText>
        </w:r>
      </w:del>
      <w:ins w:id="10" w:author="sweetwine" w:date="2020-10-14T20:07:20Z">
        <w:r>
          <w:rPr>
            <w:rFonts w:hint="eastAsia"/>
            <w:lang w:val="en-US" w:eastAsia="zh-CN"/>
          </w:rPr>
          <w:t>，</w:t>
        </w:r>
      </w:ins>
      <w:ins w:id="11" w:author="sweetwine" w:date="2020-10-14T20:07:21Z">
        <w:r>
          <w:rPr>
            <w:rFonts w:hint="eastAsia"/>
            <w:lang w:val="en-US" w:eastAsia="zh-CN"/>
          </w:rPr>
          <w:t>下面</w:t>
        </w:r>
      </w:ins>
      <w:del w:id="12" w:author="sweetwine" w:date="2020-10-14T20:07:20Z">
        <w:r>
          <w:rPr>
            <w:rFonts w:hint="eastAsia"/>
            <w:lang w:val="en-US" w:eastAsia="zh-CN"/>
          </w:rPr>
          <w:delText>。</w:delText>
        </w:r>
      </w:del>
      <w:r>
        <w:rPr>
          <w:rFonts w:hint="eastAsia"/>
        </w:rPr>
        <w:t>我将从以下几个方面汇报我过去一年的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。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del w:id="13" w:author="sweetwine" w:date="2020-10-14T20:26:15Z">
        <w:r>
          <w:rPr>
            <w:rFonts w:hint="eastAsia"/>
            <w:lang w:val="en-US" w:eastAsia="zh-CN"/>
          </w:rPr>
          <w:delText xml:space="preserve">  </w:delText>
        </w:r>
      </w:del>
      <w:del w:id="14" w:author="sweetwine" w:date="2020-10-14T20:26:14Z">
        <w:r>
          <w:rPr>
            <w:rFonts w:hint="eastAsia"/>
            <w:lang w:val="en-US" w:eastAsia="zh-CN"/>
          </w:rPr>
          <w:delText xml:space="preserve"> </w:delText>
        </w:r>
      </w:del>
      <w:del w:id="15" w:author="sweetwine" w:date="2020-10-14T20:26:13Z">
        <w:r>
          <w:rPr>
            <w:rFonts w:hint="eastAsia"/>
            <w:lang w:val="en-US" w:eastAsia="zh-CN"/>
          </w:rPr>
          <w:delText xml:space="preserve"> </w:delText>
        </w:r>
      </w:del>
      <w:r>
        <w:rPr>
          <w:rFonts w:hint="eastAsia"/>
          <w:lang w:val="en-US" w:eastAsia="zh-CN"/>
        </w:rPr>
        <w:t>在思想方面，</w:t>
      </w:r>
      <w:ins w:id="16" w:author="sweetwine" w:date="2020-10-14T20:07:43Z">
        <w:r>
          <w:rPr>
            <w:rFonts w:hint="eastAsia"/>
            <w:lang w:val="en-US" w:eastAsia="zh-CN"/>
          </w:rPr>
          <w:t>我</w:t>
        </w:r>
      </w:ins>
      <w:del w:id="17" w:author="sweetwine" w:date="2020-10-14T20:07:35Z">
        <w:r>
          <w:rPr>
            <w:rFonts w:hint="eastAsia"/>
            <w:color w:val="0000FF"/>
            <w:lang w:val="en-US" w:eastAsia="zh-CN"/>
          </w:rPr>
          <w:delText>我每周进行“青年大学习”团课学习</w:delText>
        </w:r>
      </w:del>
      <w:del w:id="18" w:author="sweetwine" w:date="2020-10-14T20:07:35Z">
        <w:r>
          <w:rPr>
            <w:rFonts w:hint="eastAsia"/>
            <w:lang w:val="en-US" w:eastAsia="zh-CN"/>
          </w:rPr>
          <w:delText>，</w:delText>
        </w:r>
      </w:del>
      <w:r>
        <w:rPr>
          <w:rFonts w:hint="eastAsia"/>
          <w:lang w:val="en-US" w:eastAsia="zh-CN"/>
        </w:rPr>
        <w:t>积极提交入党申请书，目前已成为入党积极分子，</w:t>
      </w:r>
      <w:del w:id="19" w:author="sweetwine" w:date="2020-10-14T20:07:59Z">
        <w:r>
          <w:rPr>
            <w:rFonts w:hint="eastAsia"/>
            <w:lang w:val="en-US" w:eastAsia="zh-CN"/>
          </w:rPr>
          <w:delText>并且</w:delText>
        </w:r>
      </w:del>
      <w:r>
        <w:rPr>
          <w:rFonts w:hint="eastAsia"/>
          <w:lang w:val="en-US" w:eastAsia="zh-CN"/>
        </w:rPr>
        <w:t>在今年9月</w:t>
      </w:r>
      <w:ins w:id="20" w:author="sweetwine" w:date="2020-10-14T20:08:05Z">
        <w:r>
          <w:rPr>
            <w:rFonts w:hint="eastAsia"/>
            <w:lang w:val="en-US" w:eastAsia="zh-CN"/>
          </w:rPr>
          <w:t>份</w:t>
        </w:r>
      </w:ins>
      <w:r>
        <w:rPr>
          <w:rFonts w:hint="eastAsia"/>
          <w:lang w:val="en-US" w:eastAsia="zh-CN"/>
        </w:rPr>
        <w:t>的入党积极分子评议中结果</w:t>
      </w:r>
      <w:ins w:id="21" w:author="sweetwine" w:date="2020-10-14T20:08:14Z">
        <w:r>
          <w:rPr>
            <w:rFonts w:hint="eastAsia"/>
            <w:lang w:val="en-US" w:eastAsia="zh-CN"/>
          </w:rPr>
          <w:t>为</w:t>
        </w:r>
      </w:ins>
      <w:r>
        <w:rPr>
          <w:rFonts w:hint="eastAsia"/>
          <w:lang w:val="en-US" w:eastAsia="zh-CN"/>
        </w:rPr>
        <w:t>优秀，综合素质测评中</w:t>
      </w:r>
      <w:ins w:id="22" w:author="sweetwine" w:date="2020-10-14T20:08:19Z">
        <w:r>
          <w:rPr>
            <w:rFonts w:hint="eastAsia"/>
            <w:lang w:val="en-US" w:eastAsia="zh-CN"/>
          </w:rPr>
          <w:t>我的</w:t>
        </w:r>
      </w:ins>
      <w:r>
        <w:rPr>
          <w:rFonts w:hint="eastAsia"/>
          <w:lang w:val="en-US" w:eastAsia="zh-CN"/>
        </w:rPr>
        <w:t>思想政治排名班级第四</w:t>
      </w:r>
      <w:ins w:id="23" w:author="sweetwine" w:date="2020-10-14T20:26:24Z">
        <w:r>
          <w:rPr>
            <w:rFonts w:hint="eastAsia"/>
            <w:lang w:val="en-US" w:eastAsia="zh-CN"/>
          </w:rPr>
          <w:t>，</w:t>
        </w:r>
      </w:ins>
      <w:del w:id="24" w:author="sweetwine" w:date="2020-10-14T20:26:24Z">
        <w:r>
          <w:rPr>
            <w:rFonts w:hint="eastAsia"/>
            <w:lang w:val="en-US" w:eastAsia="zh-CN"/>
          </w:rPr>
          <w:delText>。</w:delText>
        </w:r>
      </w:del>
      <w:r>
        <w:rPr>
          <w:rFonts w:hint="eastAsia"/>
          <w:lang w:val="en-US" w:eastAsia="zh-CN"/>
        </w:rPr>
        <w:t>目前正在</w:t>
      </w:r>
      <w:del w:id="25" w:author="sweetwine" w:date="2020-10-14T20:08:24Z">
        <w:r>
          <w:rPr>
            <w:rFonts w:hint="eastAsia"/>
            <w:lang w:val="en-US" w:eastAsia="zh-CN"/>
          </w:rPr>
          <w:delText>上党</w:delText>
        </w:r>
      </w:del>
      <w:del w:id="26" w:author="sweetwine" w:date="2020-10-14T20:08:25Z">
        <w:r>
          <w:rPr>
            <w:rFonts w:hint="eastAsia"/>
            <w:lang w:val="en-US" w:eastAsia="zh-CN"/>
          </w:rPr>
          <w:delText>课学</w:delText>
        </w:r>
      </w:del>
      <w:del w:id="27" w:author="sweetwine" w:date="2020-10-14T20:08:26Z">
        <w:r>
          <w:rPr>
            <w:rFonts w:hint="eastAsia"/>
            <w:lang w:val="en-US" w:eastAsia="zh-CN"/>
          </w:rPr>
          <w:delText>习</w:delText>
        </w:r>
      </w:del>
      <w:ins w:id="28" w:author="sweetwine" w:date="2020-10-14T20:08:27Z">
        <w:r>
          <w:rPr>
            <w:rFonts w:hint="eastAsia"/>
            <w:lang w:val="en-US" w:eastAsia="zh-CN"/>
          </w:rPr>
          <w:t>进行</w:t>
        </w:r>
      </w:ins>
      <w:ins w:id="29" w:author="sweetwine" w:date="2020-10-14T20:08:29Z">
        <w:r>
          <w:rPr>
            <w:rFonts w:hint="eastAsia"/>
            <w:lang w:val="en-US" w:eastAsia="zh-CN"/>
          </w:rPr>
          <w:t>入党</w:t>
        </w:r>
      </w:ins>
      <w:ins w:id="30" w:author="sweetwine" w:date="2020-10-14T20:08:30Z">
        <w:r>
          <w:rPr>
            <w:rFonts w:hint="eastAsia"/>
            <w:lang w:val="en-US" w:eastAsia="zh-CN"/>
          </w:rPr>
          <w:t>积极分子</w:t>
        </w:r>
      </w:ins>
      <w:ins w:id="31" w:author="sweetwine" w:date="2020-10-14T20:08:34Z">
        <w:r>
          <w:rPr>
            <w:rFonts w:hint="eastAsia"/>
            <w:lang w:val="en-US" w:eastAsia="zh-CN"/>
          </w:rPr>
          <w:t>培训</w:t>
        </w:r>
      </w:ins>
      <w:r>
        <w:rPr>
          <w:rFonts w:hint="eastAsia"/>
          <w:lang w:val="en-US" w:eastAsia="zh-CN"/>
        </w:rPr>
        <w:t>，向成为一名先进的中国共产党员而努力</w:t>
      </w:r>
      <w:ins w:id="32" w:author="sweetwine" w:date="2020-10-14T20:26:38Z">
        <w:r>
          <w:rPr>
            <w:rFonts w:hint="eastAsia"/>
            <w:lang w:val="en-US" w:eastAsia="zh-CN"/>
          </w:rPr>
          <w:t>，</w:t>
        </w:r>
      </w:ins>
      <w:del w:id="33" w:author="sweetwine" w:date="2020-10-14T20:26:38Z">
        <w:r>
          <w:rPr>
            <w:rFonts w:hint="eastAsia"/>
            <w:lang w:val="en-US" w:eastAsia="zh-CN"/>
          </w:rPr>
          <w:delText>。</w:delText>
        </w:r>
      </w:del>
      <w:ins w:id="34" w:author="sweetwine" w:date="2020-10-14T20:07:37Z">
        <w:r>
          <w:rPr>
            <w:rFonts w:hint="eastAsia"/>
            <w:color w:val="0000FF"/>
            <w:lang w:val="en-US" w:eastAsia="zh-CN"/>
          </w:rPr>
          <w:t>我</w:t>
        </w:r>
      </w:ins>
      <w:ins w:id="35" w:author="sweetwine" w:date="2020-10-14T20:26:45Z">
        <w:r>
          <w:rPr>
            <w:rFonts w:hint="eastAsia"/>
            <w:color w:val="0000FF"/>
            <w:lang w:val="en-US" w:eastAsia="zh-CN"/>
          </w:rPr>
          <w:t>思想</w:t>
        </w:r>
      </w:ins>
      <w:ins w:id="36" w:author="sweetwine" w:date="2020-10-14T20:26:46Z">
        <w:r>
          <w:rPr>
            <w:rFonts w:hint="eastAsia"/>
            <w:color w:val="0000FF"/>
            <w:lang w:val="en-US" w:eastAsia="zh-CN"/>
          </w:rPr>
          <w:t>积极向上</w:t>
        </w:r>
      </w:ins>
      <w:ins w:id="37" w:author="sweetwine" w:date="2020-10-14T20:26:47Z">
        <w:r>
          <w:rPr>
            <w:rFonts w:hint="eastAsia"/>
            <w:color w:val="0000FF"/>
            <w:lang w:val="en-US" w:eastAsia="zh-CN"/>
          </w:rPr>
          <w:t>，</w:t>
        </w:r>
      </w:ins>
      <w:ins w:id="38" w:author="sweetwine" w:date="2020-10-14T20:07:37Z">
        <w:r>
          <w:rPr>
            <w:rFonts w:hint="eastAsia"/>
            <w:color w:val="0000FF"/>
            <w:lang w:val="en-US" w:eastAsia="zh-CN"/>
          </w:rPr>
          <w:t>每周进行“青年大学习”团课学习</w:t>
        </w:r>
      </w:ins>
      <w:ins w:id="39" w:author="sweetwine" w:date="2020-10-14T22:14:54Z">
        <w:r>
          <w:rPr>
            <w:rFonts w:hint="eastAsia"/>
            <w:color w:val="0000FF"/>
            <w:lang w:val="en-US" w:eastAsia="zh-CN"/>
          </w:rPr>
          <w:t>。</w:t>
        </w:r>
      </w:ins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del w:id="40" w:author="sweetwine" w:date="2020-10-14T22:15:03Z">
        <w:r>
          <w:rPr>
            <w:rFonts w:hint="eastAsia"/>
            <w:lang w:val="en-US" w:eastAsia="zh-CN"/>
          </w:rPr>
          <w:delText xml:space="preserve"> </w:delText>
        </w:r>
      </w:del>
      <w:del w:id="41" w:author="sweetwine" w:date="2020-10-14T22:15:02Z">
        <w:r>
          <w:rPr>
            <w:rFonts w:hint="eastAsia"/>
            <w:lang w:val="en-US" w:eastAsia="zh-CN"/>
          </w:rPr>
          <w:delText xml:space="preserve">   </w:delText>
        </w:r>
      </w:del>
      <w:r>
        <w:rPr>
          <w:rFonts w:hint="eastAsia"/>
          <w:lang w:val="en-US" w:eastAsia="zh-CN"/>
        </w:rPr>
        <w:t>学习方面，我本学年学习成绩班级第四，专业第十，综合素质测评班级第一，</w:t>
      </w:r>
      <w:del w:id="42" w:author="sweetwine" w:date="2020-10-14T22:15:12Z">
        <w:r>
          <w:rPr>
            <w:rFonts w:hint="eastAsia"/>
            <w:lang w:val="en-US" w:eastAsia="zh-CN"/>
          </w:rPr>
          <w:delText>并被</w:delText>
        </w:r>
      </w:del>
      <w:del w:id="43" w:author="sweetwine" w:date="2020-10-14T22:15:13Z">
        <w:r>
          <w:rPr>
            <w:rFonts w:hint="eastAsia"/>
            <w:lang w:val="en-US" w:eastAsia="zh-CN"/>
          </w:rPr>
          <w:delText>评选</w:delText>
        </w:r>
      </w:del>
      <w:del w:id="44" w:author="sweetwine" w:date="2020-10-14T22:15:14Z">
        <w:r>
          <w:rPr>
            <w:rFonts w:hint="eastAsia"/>
            <w:lang w:val="en-US" w:eastAsia="zh-CN"/>
          </w:rPr>
          <w:delText>为</w:delText>
        </w:r>
      </w:del>
      <w:ins w:id="45" w:author="sweetwine" w:date="2020-10-14T22:15:16Z">
        <w:r>
          <w:rPr>
            <w:rFonts w:hint="eastAsia"/>
            <w:lang w:val="en-US" w:eastAsia="zh-CN"/>
          </w:rPr>
          <w:t>获得</w:t>
        </w:r>
      </w:ins>
      <w:r>
        <w:rPr>
          <w:rFonts w:hint="eastAsia"/>
          <w:lang w:val="en-US" w:eastAsia="zh-CN"/>
        </w:rPr>
        <w:t>优秀学生</w:t>
      </w:r>
      <w:ins w:id="46" w:author="sweetwine" w:date="2020-10-14T22:15:19Z">
        <w:r>
          <w:rPr>
            <w:rFonts w:hint="eastAsia"/>
            <w:lang w:val="en-US" w:eastAsia="zh-CN"/>
          </w:rPr>
          <w:t>荣誉</w:t>
        </w:r>
      </w:ins>
      <w:ins w:id="47" w:author="sweetwine" w:date="2020-10-14T22:15:20Z">
        <w:r>
          <w:rPr>
            <w:rFonts w:hint="eastAsia"/>
            <w:lang w:val="en-US" w:eastAsia="zh-CN"/>
          </w:rPr>
          <w:t>称号</w:t>
        </w:r>
      </w:ins>
      <w:r>
        <w:rPr>
          <w:rFonts w:hint="eastAsia"/>
          <w:lang w:val="en-US" w:eastAsia="zh-CN"/>
        </w:rPr>
        <w:t>，</w:t>
      </w:r>
      <w:del w:id="48" w:author="sweetwine" w:date="2020-10-14T22:15:28Z">
        <w:r>
          <w:rPr>
            <w:rFonts w:hint="eastAsia"/>
            <w:lang w:val="en-US" w:eastAsia="zh-CN"/>
          </w:rPr>
          <w:delText>获得</w:delText>
        </w:r>
      </w:del>
      <w:del w:id="49" w:author="sweetwine" w:date="2020-10-14T22:15:29Z">
        <w:r>
          <w:rPr>
            <w:rFonts w:hint="eastAsia"/>
            <w:lang w:val="en-US" w:eastAsia="zh-CN"/>
          </w:rPr>
          <w:delText>综合类一等奖学</w:delText>
        </w:r>
      </w:del>
      <w:del w:id="50" w:author="sweetwine" w:date="2020-10-14T22:15:30Z">
        <w:r>
          <w:rPr>
            <w:rFonts w:hint="eastAsia"/>
            <w:lang w:val="en-US" w:eastAsia="zh-CN"/>
          </w:rPr>
          <w:delText>金。</w:delText>
        </w:r>
      </w:del>
      <w:r>
        <w:rPr>
          <w:rFonts w:hint="eastAsia"/>
          <w:lang w:val="en-US" w:eastAsia="zh-CN"/>
        </w:rPr>
        <w:t>除此之外，我</w:t>
      </w:r>
      <w:del w:id="51" w:author="sweetwine" w:date="2020-10-14T22:15:35Z">
        <w:r>
          <w:rPr>
            <w:rFonts w:hint="eastAsia"/>
            <w:lang w:val="en-US" w:eastAsia="zh-CN"/>
          </w:rPr>
          <w:delText>还</w:delText>
        </w:r>
      </w:del>
      <w:r>
        <w:rPr>
          <w:rFonts w:hint="eastAsia"/>
          <w:lang w:val="en-US" w:eastAsia="zh-CN"/>
        </w:rPr>
        <w:t>不断通过课外学习来丰富自己</w:t>
      </w:r>
      <w:ins w:id="52" w:author="sweetwine" w:date="2020-10-14T22:15:58Z">
        <w:r>
          <w:rPr>
            <w:rFonts w:hint="eastAsia"/>
            <w:lang w:val="en-US" w:eastAsia="zh-CN"/>
          </w:rPr>
          <w:t>：</w:t>
        </w:r>
      </w:ins>
      <w:del w:id="53" w:author="sweetwine" w:date="2020-10-14T22:15:58Z">
        <w:r>
          <w:rPr>
            <w:rFonts w:hint="eastAsia"/>
            <w:lang w:val="en-US" w:eastAsia="zh-CN"/>
          </w:rPr>
          <w:delText>。</w:delText>
        </w:r>
      </w:del>
      <w:r>
        <w:rPr>
          <w:rFonts w:hint="eastAsia"/>
          <w:lang w:val="en-US" w:eastAsia="zh-CN"/>
        </w:rPr>
        <w:t>我加入了爱特工作室，并担任部长</w:t>
      </w:r>
      <w:ins w:id="54" w:author="sweetwine" w:date="2020-10-14T22:16:03Z">
        <w:r>
          <w:rPr>
            <w:rFonts w:hint="eastAsia"/>
            <w:lang w:val="en-US" w:eastAsia="zh-CN"/>
          </w:rPr>
          <w:t>，</w:t>
        </w:r>
      </w:ins>
      <w:del w:id="55" w:author="sweetwine" w:date="2020-10-14T22:16:02Z">
        <w:r>
          <w:rPr>
            <w:rFonts w:hint="eastAsia"/>
            <w:lang w:val="en-US" w:eastAsia="zh-CN"/>
          </w:rPr>
          <w:delText>。</w:delText>
        </w:r>
      </w:del>
      <w:r>
        <w:rPr>
          <w:rFonts w:hint="eastAsia"/>
          <w:lang w:val="en-US" w:eastAsia="zh-CN"/>
        </w:rPr>
        <w:t>多次担任项目经理，</w:t>
      </w:r>
      <w:del w:id="56" w:author="Ayanokoji  Kiyotaka" w:date="2020-10-14T22:37:00Z">
        <w:r>
          <w:rPr>
            <w:rFonts w:hint="eastAsia"/>
            <w:lang w:val="en-US" w:eastAsia="zh-CN"/>
          </w:rPr>
          <w:delText>协调多部门合作，</w:delText>
        </w:r>
      </w:del>
      <w:r>
        <w:rPr>
          <w:rFonts w:hint="eastAsia"/>
          <w:lang w:val="en-US" w:eastAsia="zh-CN"/>
        </w:rPr>
        <w:t>主导开发了iTile, iTread等一系列APP。</w:t>
      </w:r>
      <w:del w:id="57" w:author="Ayanokoji  Kiyotaka" w:date="2020-10-14T22:37:06Z">
        <w:r>
          <w:rPr>
            <w:rFonts w:hint="eastAsia"/>
            <w:lang w:val="en-US" w:eastAsia="zh-CN"/>
          </w:rPr>
          <w:delText>社团的经历使我增长了前端开发的知识，提高了实践中的代码能力，积累了项目领导经验。</w:delText>
        </w:r>
      </w:del>
      <w:r>
        <w:rPr>
          <w:rFonts w:hint="eastAsia"/>
          <w:color w:val="0000FF"/>
          <w:lang w:val="en-US" w:eastAsia="zh-CN"/>
        </w:rPr>
        <w:t>下半学期参加了互联网+创新创业比赛，</w:t>
      </w:r>
      <w:del w:id="58" w:author="Ayanokoji  Kiyotaka" w:date="2020-10-14T22:37:24Z">
        <w:r>
          <w:rPr>
            <w:rFonts w:hint="default"/>
            <w:color w:val="0000FF"/>
            <w:lang w:val="en-US" w:eastAsia="zh-CN"/>
          </w:rPr>
          <w:delText>目前项目正在开发中</w:delText>
        </w:r>
      </w:del>
      <w:ins w:id="59" w:author="Ayanokoji  Kiyotaka" w:date="2020-10-14T22:37:24Z">
        <w:r>
          <w:rPr>
            <w:rFonts w:hint="eastAsia"/>
            <w:color w:val="0000FF"/>
            <w:lang w:val="en-US" w:eastAsia="zh-CN"/>
          </w:rPr>
          <w:t>S</w:t>
        </w:r>
      </w:ins>
      <w:ins w:id="60" w:author="Ayanokoji  Kiyotaka" w:date="2020-10-14T22:37:25Z">
        <w:r>
          <w:rPr>
            <w:rFonts w:hint="eastAsia"/>
            <w:color w:val="0000FF"/>
            <w:lang w:val="en-US" w:eastAsia="zh-CN"/>
          </w:rPr>
          <w:t>RDP</w:t>
        </w:r>
      </w:ins>
      <w:ins w:id="61" w:author="Ayanokoji  Kiyotaka" w:date="2020-10-14T22:37:27Z">
        <w:r>
          <w:rPr>
            <w:rFonts w:hint="eastAsia"/>
            <w:color w:val="0000FF"/>
            <w:lang w:val="en-US" w:eastAsia="zh-CN"/>
          </w:rPr>
          <w:t>项目</w:t>
        </w:r>
      </w:ins>
      <w:ins w:id="62" w:author="Ayanokoji  Kiyotaka" w:date="2020-10-14T22:37:28Z">
        <w:r>
          <w:rPr>
            <w:rFonts w:hint="eastAsia"/>
            <w:color w:val="0000FF"/>
            <w:lang w:val="en-US" w:eastAsia="zh-CN"/>
          </w:rPr>
          <w:t>等</w:t>
        </w:r>
      </w:ins>
      <w:r>
        <w:rPr>
          <w:rFonts w:hint="eastAsia"/>
          <w:color w:val="0000FF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del w:id="63" w:author="sweetwine" w:date="2020-10-14T22:16:17Z">
        <w:r>
          <w:rPr>
            <w:rFonts w:hint="eastAsia"/>
            <w:lang w:val="en-US" w:eastAsia="zh-CN"/>
          </w:rPr>
          <w:delText xml:space="preserve">    </w:delText>
        </w:r>
      </w:del>
      <w:r>
        <w:rPr>
          <w:rFonts w:hint="eastAsia"/>
          <w:lang w:val="en-US" w:eastAsia="zh-CN"/>
        </w:rPr>
        <w:t>班级工作方面，我担任学习委员一职，</w:t>
      </w:r>
      <w:del w:id="64" w:author="Ayanokoji  Kiyotaka" w:date="2020-10-14T22:40:05Z">
        <w:r>
          <w:rPr>
            <w:rFonts w:hint="default"/>
            <w:lang w:val="en-US" w:eastAsia="zh-CN"/>
          </w:rPr>
          <w:delText>上半学期负责组织</w:delText>
        </w:r>
      </w:del>
      <w:ins w:id="65" w:author="sweetwine" w:date="2020-10-14T22:16:30Z">
        <w:del w:id="66" w:author="Ayanokoji  Kiyotaka" w:date="2020-10-14T22:40:05Z">
          <w:r>
            <w:rPr>
              <w:rFonts w:hint="default"/>
              <w:lang w:val="en-US" w:eastAsia="zh-CN"/>
            </w:rPr>
            <w:delText>班级</w:delText>
          </w:r>
        </w:del>
      </w:ins>
      <w:ins w:id="67" w:author="sweetwine" w:date="2020-10-14T22:16:31Z">
        <w:del w:id="68" w:author="Ayanokoji  Kiyotaka" w:date="2020-10-14T22:40:05Z">
          <w:r>
            <w:rPr>
              <w:rFonts w:hint="default"/>
              <w:lang w:val="en-US" w:eastAsia="zh-CN"/>
            </w:rPr>
            <w:delText>同学</w:delText>
          </w:r>
        </w:del>
      </w:ins>
      <w:del w:id="69" w:author="Ayanokoji  Kiyotaka" w:date="2020-10-14T22:40:05Z">
        <w:r>
          <w:rPr>
            <w:rFonts w:hint="default"/>
            <w:lang w:val="en-US" w:eastAsia="zh-CN"/>
          </w:rPr>
          <w:delText>一周两次的班级</w:delText>
        </w:r>
      </w:del>
      <w:ins w:id="70" w:author="sweetwine" w:date="2020-10-14T22:16:34Z">
        <w:del w:id="71" w:author="Ayanokoji  Kiyotaka" w:date="2020-10-14T22:40:05Z">
          <w:r>
            <w:rPr>
              <w:rFonts w:hint="default"/>
              <w:lang w:val="en-US" w:eastAsia="zh-CN"/>
            </w:rPr>
            <w:delText>进行</w:delText>
          </w:r>
        </w:del>
      </w:ins>
      <w:ins w:id="72" w:author="sweetwine" w:date="2020-10-14T22:16:35Z">
        <w:del w:id="73" w:author="Ayanokoji  Kiyotaka" w:date="2020-10-14T22:40:05Z">
          <w:r>
            <w:rPr>
              <w:rFonts w:hint="default"/>
              <w:lang w:val="en-US" w:eastAsia="zh-CN"/>
            </w:rPr>
            <w:delText>晚</w:delText>
          </w:r>
        </w:del>
      </w:ins>
      <w:del w:id="74" w:author="Ayanokoji  Kiyotaka" w:date="2020-10-14T22:40:05Z">
        <w:r>
          <w:rPr>
            <w:rFonts w:hint="default"/>
            <w:lang w:val="en-US" w:eastAsia="zh-CN"/>
          </w:rPr>
          <w:delText>自习，划分</w:delText>
        </w:r>
      </w:del>
      <w:ins w:id="75" w:author="sweetwine" w:date="2020-10-14T22:16:46Z">
        <w:del w:id="76" w:author="Ayanokoji  Kiyotaka" w:date="2020-10-14T22:40:05Z">
          <w:r>
            <w:rPr>
              <w:rFonts w:hint="default"/>
              <w:lang w:val="en-US" w:eastAsia="zh-CN"/>
            </w:rPr>
            <w:delText>小组</w:delText>
          </w:r>
        </w:del>
      </w:ins>
      <w:del w:id="77" w:author="Ayanokoji  Kiyotaka" w:date="2020-10-14T22:40:05Z">
        <w:r>
          <w:rPr>
            <w:rFonts w:hint="default"/>
            <w:lang w:val="en-US" w:eastAsia="zh-CN"/>
          </w:rPr>
          <w:delText>并组织班内各学习小组的活动并担任组长；下半学期每天发布线上自习打卡，</w:delText>
        </w:r>
      </w:del>
      <w:ins w:id="78" w:author="sweetwine" w:date="2020-10-14T22:16:59Z">
        <w:del w:id="79" w:author="Ayanokoji  Kiyotaka" w:date="2020-10-14T22:40:05Z">
          <w:r>
            <w:rPr>
              <w:rFonts w:hint="default"/>
              <w:lang w:val="en-US" w:eastAsia="zh-CN"/>
            </w:rPr>
            <w:delText>为</w:delText>
          </w:r>
        </w:del>
      </w:ins>
      <w:del w:id="80" w:author="Ayanokoji  Kiyotaka" w:date="2020-10-14T22:40:05Z">
        <w:r>
          <w:rPr>
            <w:rFonts w:hint="default"/>
            <w:lang w:val="en-US" w:eastAsia="zh-CN"/>
          </w:rPr>
          <w:delText>乐于帮同学答疑，并积极参与策划班级各项活动。</w:delText>
        </w:r>
      </w:del>
      <w:ins w:id="81" w:author="Ayanokoji  Kiyotaka" w:date="2020-10-14T22:40:06Z">
        <w:r>
          <w:rPr>
            <w:rFonts w:hint="eastAsia"/>
            <w:lang w:val="en-US" w:eastAsia="zh-CN"/>
          </w:rPr>
          <w:t>组织</w:t>
        </w:r>
      </w:ins>
      <w:ins w:id="82" w:author="Ayanokoji  Kiyotaka" w:date="2020-10-14T22:40:09Z">
        <w:r>
          <w:rPr>
            <w:rFonts w:hint="eastAsia"/>
            <w:lang w:val="en-US" w:eastAsia="zh-CN"/>
          </w:rPr>
          <w:t>多项</w:t>
        </w:r>
      </w:ins>
      <w:ins w:id="83" w:author="Ayanokoji  Kiyotaka" w:date="2020-10-14T22:40:22Z">
        <w:r>
          <w:rPr>
            <w:rFonts w:hint="eastAsia"/>
            <w:lang w:val="en-US" w:eastAsia="zh-CN"/>
          </w:rPr>
          <w:t>班级</w:t>
        </w:r>
      </w:ins>
      <w:ins w:id="84" w:author="Ayanokoji  Kiyotaka" w:date="2020-10-14T22:40:23Z">
        <w:r>
          <w:rPr>
            <w:rFonts w:hint="eastAsia"/>
            <w:lang w:val="en-US" w:eastAsia="zh-CN"/>
          </w:rPr>
          <w:t>学习</w:t>
        </w:r>
      </w:ins>
      <w:ins w:id="85" w:author="Ayanokoji  Kiyotaka" w:date="2020-10-14T22:40:24Z">
        <w:r>
          <w:rPr>
            <w:rFonts w:hint="eastAsia"/>
            <w:lang w:val="en-US" w:eastAsia="zh-CN"/>
          </w:rPr>
          <w:t>活动</w:t>
        </w:r>
      </w:ins>
      <w:ins w:id="86" w:author="Ayanokoji  Kiyotaka" w:date="2020-10-14T22:40:25Z">
        <w:r>
          <w:rPr>
            <w:rFonts w:hint="eastAsia"/>
            <w:lang w:val="en-US" w:eastAsia="zh-CN"/>
          </w:rPr>
          <w:t>。</w:t>
        </w:r>
      </w:ins>
      <w:r>
        <w:rPr>
          <w:rFonts w:hint="eastAsia"/>
          <w:lang w:val="en-US" w:eastAsia="zh-CN"/>
        </w:rPr>
        <w:t>在同学们的共同努力下，我们班的学习成绩</w:t>
      </w:r>
      <w:ins w:id="87" w:author="sweetwine" w:date="2020-10-14T22:17:19Z">
        <w:r>
          <w:rPr>
            <w:rFonts w:hint="eastAsia"/>
            <w:lang w:val="en-US" w:eastAsia="zh-CN"/>
          </w:rPr>
          <w:t>优异</w:t>
        </w:r>
      </w:ins>
      <w:ins w:id="88" w:author="sweetwine" w:date="2020-10-14T22:17:21Z">
        <w:r>
          <w:rPr>
            <w:rFonts w:hint="eastAsia"/>
            <w:lang w:val="en-US" w:eastAsia="zh-CN"/>
          </w:rPr>
          <w:t>，</w:t>
        </w:r>
      </w:ins>
      <w:del w:id="89" w:author="sweetwine" w:date="2020-10-14T22:17:17Z">
        <w:r>
          <w:rPr>
            <w:rFonts w:hint="eastAsia"/>
            <w:lang w:val="en-US" w:eastAsia="zh-CN"/>
          </w:rPr>
          <w:delText>在系中领</w:delText>
        </w:r>
      </w:del>
      <w:del w:id="90" w:author="sweetwine" w:date="2020-10-14T22:17:16Z">
        <w:r>
          <w:rPr>
            <w:rFonts w:hint="eastAsia"/>
            <w:lang w:val="en-US" w:eastAsia="zh-CN"/>
          </w:rPr>
          <w:delText>先。</w:delText>
        </w:r>
      </w:del>
      <w:r>
        <w:rPr>
          <w:rFonts w:hint="eastAsia"/>
          <w:lang w:val="en-US" w:eastAsia="zh-CN"/>
        </w:rPr>
        <w:t>同学们成绩的提高是对我工作最大的肯定。</w:t>
      </w:r>
      <w:r>
        <w:rPr>
          <w:rFonts w:hint="eastAsia"/>
          <w:color w:val="0000FF"/>
          <w:lang w:val="en-US" w:eastAsia="zh-CN"/>
        </w:rPr>
        <w:t>我还</w:t>
      </w:r>
      <w:r>
        <w:rPr>
          <w:rFonts w:ascii="宋体" w:hAnsi="宋体" w:eastAsia="宋体" w:cs="宋体"/>
          <w:color w:val="0000FF"/>
          <w:sz w:val="24"/>
          <w:szCs w:val="24"/>
        </w:rPr>
        <w:t>组建班级篮球队并担任队长，带领队伍取得院级八强</w:t>
      </w:r>
      <w:ins w:id="91" w:author="sweetwine" w:date="2020-10-14T22:17:33Z">
        <w:r>
          <w:rPr>
            <w:rFonts w:hint="eastAsia" w:ascii="宋体" w:hAnsi="宋体" w:eastAsia="宋体" w:cs="宋体"/>
            <w:color w:val="0000FF"/>
            <w:sz w:val="24"/>
            <w:szCs w:val="24"/>
            <w:lang w:val="en-US" w:eastAsia="zh-CN"/>
          </w:rPr>
          <w:t>的</w:t>
        </w:r>
      </w:ins>
      <w:ins w:id="92" w:author="sweetwine" w:date="2020-10-14T22:17:34Z">
        <w:r>
          <w:rPr>
            <w:rFonts w:hint="eastAsia" w:ascii="宋体" w:hAnsi="宋体" w:eastAsia="宋体" w:cs="宋体"/>
            <w:color w:val="0000FF"/>
            <w:sz w:val="24"/>
            <w:szCs w:val="24"/>
            <w:lang w:val="en-US" w:eastAsia="zh-CN"/>
          </w:rPr>
          <w:t>成绩</w:t>
        </w:r>
      </w:ins>
      <w:r>
        <w:rPr>
          <w:rFonts w:ascii="宋体" w:hAnsi="宋体" w:eastAsia="宋体" w:cs="宋体"/>
          <w:color w:val="0000FF"/>
          <w:sz w:val="24"/>
          <w:szCs w:val="24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del w:id="93" w:author="sweetwine" w:date="2020-10-14T22:17:37Z">
        <w:r>
          <w:rPr>
            <w:rFonts w:hint="eastAsia"/>
            <w:lang w:val="en-US" w:eastAsia="zh-CN"/>
          </w:rPr>
          <w:delText xml:space="preserve">    </w:delText>
        </w:r>
      </w:del>
      <w:r>
        <w:rPr>
          <w:rFonts w:hint="eastAsia"/>
          <w:lang w:val="en-US" w:eastAsia="zh-CN"/>
        </w:rPr>
        <w:t>实践方面，我积极参加志愿活动</w:t>
      </w:r>
      <w:ins w:id="94" w:author="sweetwine" w:date="2020-10-14T22:17:59Z">
        <w:r>
          <w:rPr>
            <w:rFonts w:hint="eastAsia"/>
            <w:lang w:val="en-US" w:eastAsia="zh-CN"/>
          </w:rPr>
          <w:t>。</w:t>
        </w:r>
      </w:ins>
      <w:ins w:id="95" w:author="sweetwine" w:date="2020-10-14T22:18:04Z">
        <w:r>
          <w:rPr>
            <w:rFonts w:hint="eastAsia"/>
            <w:lang w:val="en-US" w:eastAsia="zh-CN"/>
          </w:rPr>
          <w:t>疫情期间，我自学pr，制作抗击疫情宣传片并在班级微信公众号上发布</w:t>
        </w:r>
      </w:ins>
      <w:ins w:id="96" w:author="sweetwine" w:date="2020-10-14T22:19:00Z">
        <w:r>
          <w:rPr>
            <w:rFonts w:hint="eastAsia"/>
            <w:lang w:val="en-US" w:eastAsia="zh-CN"/>
          </w:rPr>
          <w:t>；</w:t>
        </w:r>
      </w:ins>
      <w:ins w:id="97" w:author="sweetwine" w:date="2020-10-14T22:18:11Z">
        <w:r>
          <w:rPr>
            <w:rFonts w:hint="eastAsia"/>
            <w:lang w:val="en-US" w:eastAsia="zh-CN"/>
          </w:rPr>
          <w:t>返校</w:t>
        </w:r>
      </w:ins>
      <w:ins w:id="98" w:author="sweetwine" w:date="2020-10-14T22:18:12Z">
        <w:r>
          <w:rPr>
            <w:rFonts w:hint="eastAsia"/>
            <w:lang w:val="en-US" w:eastAsia="zh-CN"/>
          </w:rPr>
          <w:t>后</w:t>
        </w:r>
      </w:ins>
      <w:ins w:id="99" w:author="sweetwine" w:date="2020-10-14T22:18:13Z">
        <w:r>
          <w:rPr>
            <w:rFonts w:hint="eastAsia"/>
            <w:lang w:val="en-US" w:eastAsia="zh-CN"/>
          </w:rPr>
          <w:t>，</w:t>
        </w:r>
      </w:ins>
      <w:ins w:id="100" w:author="sweetwine" w:date="2020-10-14T22:18:14Z">
        <w:r>
          <w:rPr>
            <w:rFonts w:hint="eastAsia"/>
            <w:lang w:val="en-US" w:eastAsia="zh-CN"/>
          </w:rPr>
          <w:t>积极报名</w:t>
        </w:r>
      </w:ins>
      <w:ins w:id="101" w:author="sweetwine" w:date="2020-10-14T22:18:23Z">
        <w:r>
          <w:rPr>
            <w:rFonts w:hint="eastAsia"/>
            <w:lang w:val="en-US" w:eastAsia="zh-CN"/>
          </w:rPr>
          <w:t>迎新</w:t>
        </w:r>
      </w:ins>
      <w:ins w:id="102" w:author="sweetwine" w:date="2020-10-14T22:18:17Z">
        <w:r>
          <w:rPr>
            <w:rFonts w:hint="eastAsia"/>
            <w:lang w:val="en-US" w:eastAsia="zh-CN"/>
          </w:rPr>
          <w:t>志愿者</w:t>
        </w:r>
      </w:ins>
      <w:ins w:id="103" w:author="sweetwine" w:date="2020-10-14T22:18:40Z">
        <w:r>
          <w:rPr>
            <w:rFonts w:hint="eastAsia"/>
            <w:lang w:val="en-US" w:eastAsia="zh-CN"/>
          </w:rPr>
          <w:t>活动</w:t>
        </w:r>
      </w:ins>
      <w:ins w:id="104" w:author="sweetwine" w:date="2020-10-14T22:18:41Z">
        <w:r>
          <w:rPr>
            <w:rFonts w:hint="eastAsia"/>
            <w:lang w:val="en-US" w:eastAsia="zh-CN"/>
          </w:rPr>
          <w:t>，</w:t>
        </w:r>
      </w:ins>
      <w:del w:id="105" w:author="sweetwine" w:date="2020-10-14T22:17:59Z">
        <w:r>
          <w:rPr>
            <w:rFonts w:hint="eastAsia"/>
            <w:lang w:val="en-US" w:eastAsia="zh-CN"/>
          </w:rPr>
          <w:delText>，</w:delText>
        </w:r>
      </w:del>
      <w:del w:id="106" w:author="sweetwine" w:date="2020-10-14T22:18:44Z">
        <w:r>
          <w:rPr>
            <w:rFonts w:hint="eastAsia"/>
            <w:lang w:val="en-US" w:eastAsia="zh-CN"/>
          </w:rPr>
          <w:delText>帮助</w:delText>
        </w:r>
      </w:del>
      <w:ins w:id="107" w:author="sweetwine" w:date="2020-10-14T22:18:45Z">
        <w:r>
          <w:rPr>
            <w:rFonts w:hint="eastAsia"/>
            <w:lang w:val="en-US" w:eastAsia="zh-CN"/>
          </w:rPr>
          <w:t>协助</w:t>
        </w:r>
      </w:ins>
      <w:r>
        <w:rPr>
          <w:rFonts w:hint="eastAsia"/>
          <w:lang w:val="en-US" w:eastAsia="zh-CN"/>
        </w:rPr>
        <w:t>老师完成</w:t>
      </w:r>
      <w:del w:id="108" w:author="sweetwine" w:date="2020-10-14T22:17:44Z">
        <w:r>
          <w:rPr>
            <w:rFonts w:hint="eastAsia"/>
            <w:lang w:val="en-US" w:eastAsia="zh-CN"/>
          </w:rPr>
          <w:delText>信院</w:delText>
        </w:r>
      </w:del>
      <w:r>
        <w:rPr>
          <w:rFonts w:hint="eastAsia"/>
          <w:lang w:val="en-US" w:eastAsia="zh-CN"/>
        </w:rPr>
        <w:t>20级新生的报道信息检录</w:t>
      </w:r>
      <w:del w:id="109" w:author="sweetwine" w:date="2020-10-14T22:19:02Z">
        <w:r>
          <w:rPr>
            <w:rFonts w:hint="eastAsia"/>
            <w:lang w:val="en-US" w:eastAsia="zh-CN"/>
          </w:rPr>
          <w:delText>，</w:delText>
        </w:r>
      </w:del>
      <w:ins w:id="110" w:author="sweetwine" w:date="2020-10-14T22:19:02Z">
        <w:r>
          <w:rPr>
            <w:rFonts w:hint="eastAsia"/>
            <w:lang w:val="en-US" w:eastAsia="zh-CN"/>
          </w:rPr>
          <w:t>；</w:t>
        </w:r>
      </w:ins>
      <w:r>
        <w:rPr>
          <w:rFonts w:hint="eastAsia"/>
          <w:lang w:val="en-US" w:eastAsia="zh-CN"/>
        </w:rPr>
        <w:t>报名</w:t>
      </w:r>
      <w:ins w:id="111" w:author="sweetwine" w:date="2020-10-14T22:19:06Z">
        <w:r>
          <w:rPr>
            <w:rFonts w:hint="eastAsia"/>
            <w:lang w:val="en-US" w:eastAsia="zh-CN"/>
          </w:rPr>
          <w:t>担任</w:t>
        </w:r>
      </w:ins>
      <w:r>
        <w:rPr>
          <w:rFonts w:hint="eastAsia"/>
          <w:lang w:val="en-US" w:eastAsia="zh-CN"/>
        </w:rPr>
        <w:t>朋辈导生，帮助大一新生适应大学生活。</w:t>
      </w:r>
      <w:del w:id="112" w:author="sweetwine" w:date="2020-10-14T22:18:03Z">
        <w:r>
          <w:rPr>
            <w:rFonts w:hint="eastAsia"/>
            <w:lang w:val="en-US" w:eastAsia="zh-CN"/>
          </w:rPr>
          <w:delText>疫情期间，我自学pr，制作抗击疫情宣传片并在班级微信公众号上发布。</w:delText>
        </w:r>
      </w:del>
      <w:r>
        <w:rPr>
          <w:rFonts w:hint="eastAsia"/>
          <w:lang w:val="en-US" w:eastAsia="zh-CN"/>
        </w:rPr>
        <w:t>希望</w:t>
      </w:r>
      <w:ins w:id="113" w:author="sweetwine" w:date="2020-10-14T22:19:18Z">
        <w:r>
          <w:rPr>
            <w:rFonts w:hint="eastAsia"/>
            <w:lang w:val="en-US" w:eastAsia="zh-CN"/>
          </w:rPr>
          <w:t>今后</w:t>
        </w:r>
      </w:ins>
      <w:del w:id="114" w:author="sweetwine" w:date="2020-10-14T22:19:17Z">
        <w:r>
          <w:rPr>
            <w:rFonts w:hint="eastAsia"/>
            <w:lang w:val="en-US" w:eastAsia="zh-CN"/>
          </w:rPr>
          <w:delText>将来</w:delText>
        </w:r>
      </w:del>
      <w:r>
        <w:rPr>
          <w:rFonts w:hint="eastAsia"/>
          <w:lang w:val="en-US" w:eastAsia="zh-CN"/>
        </w:rPr>
        <w:t>有机会能参加更多有意义的社会实践活动。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del w:id="115" w:author="sweetwine" w:date="2020-10-14T22:19:27Z">
        <w:r>
          <w:rPr>
            <w:rFonts w:hint="eastAsia"/>
            <w:lang w:val="en-US" w:eastAsia="zh-CN"/>
          </w:rPr>
          <w:delText xml:space="preserve">     </w:delText>
        </w:r>
      </w:del>
      <w:r>
        <w:rPr>
          <w:rFonts w:hint="eastAsia"/>
          <w:lang w:val="en-US" w:eastAsia="zh-CN"/>
        </w:rPr>
        <w:t>海纳百川、取则行远。我将不断努力成为一名优秀的海大学子，永远追求卓越，一生报效祖国。</w:t>
      </w:r>
      <w:del w:id="116" w:author="sweetwine" w:date="2020-10-14T22:19:42Z">
        <w:r>
          <w:rPr>
            <w:rFonts w:hint="default"/>
            <w:lang w:val="en-US" w:eastAsia="zh-CN"/>
          </w:rPr>
          <w:delText>我的自我评述到此结束</w:delText>
        </w:r>
      </w:del>
      <w:ins w:id="117" w:author="sweetwine" w:date="2020-10-14T22:19:43Z">
        <w:r>
          <w:rPr>
            <w:rFonts w:hint="eastAsia"/>
            <w:lang w:val="en-US" w:eastAsia="zh-CN"/>
          </w:rPr>
          <w:t>以上</w:t>
        </w:r>
      </w:ins>
      <w:ins w:id="118" w:author="sweetwine" w:date="2020-10-14T22:19:44Z">
        <w:r>
          <w:rPr>
            <w:rFonts w:hint="eastAsia"/>
            <w:lang w:val="en-US" w:eastAsia="zh-CN"/>
          </w:rPr>
          <w:t>为我</w:t>
        </w:r>
      </w:ins>
      <w:ins w:id="119" w:author="sweetwine" w:date="2020-10-14T22:19:45Z">
        <w:r>
          <w:rPr>
            <w:rFonts w:hint="eastAsia"/>
            <w:lang w:val="en-US" w:eastAsia="zh-CN"/>
          </w:rPr>
          <w:t>的</w:t>
        </w:r>
      </w:ins>
      <w:ins w:id="120" w:author="sweetwine" w:date="2020-10-14T22:19:46Z">
        <w:r>
          <w:rPr>
            <w:rFonts w:hint="eastAsia"/>
            <w:lang w:val="en-US" w:eastAsia="zh-CN"/>
          </w:rPr>
          <w:t>介绍</w:t>
        </w:r>
      </w:ins>
      <w:r>
        <w:rPr>
          <w:rFonts w:hint="eastAsia"/>
          <w:lang w:val="en-US" w:eastAsia="zh-CN"/>
        </w:rPr>
        <w:t>，感谢各位老师的聆听。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weetwine">
    <w15:presenceInfo w15:providerId="WPS Office" w15:userId="2966471618"/>
  </w15:person>
  <w15:person w15:author="Ayanokoji  Kiyotaka">
    <w15:presenceInfo w15:providerId="WPS Office" w15:userId="25542892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C49E1"/>
    <w:rsid w:val="099536A9"/>
    <w:rsid w:val="0AE90111"/>
    <w:rsid w:val="186F3DD4"/>
    <w:rsid w:val="19F34BC3"/>
    <w:rsid w:val="1C2B6C9E"/>
    <w:rsid w:val="1EC0064B"/>
    <w:rsid w:val="27F45719"/>
    <w:rsid w:val="2B3E09D0"/>
    <w:rsid w:val="30166DB1"/>
    <w:rsid w:val="347154CA"/>
    <w:rsid w:val="3FDA0B45"/>
    <w:rsid w:val="42446468"/>
    <w:rsid w:val="4350740C"/>
    <w:rsid w:val="45713D91"/>
    <w:rsid w:val="4A20020A"/>
    <w:rsid w:val="4AC52553"/>
    <w:rsid w:val="4ED73757"/>
    <w:rsid w:val="53647C87"/>
    <w:rsid w:val="53D32A77"/>
    <w:rsid w:val="542157CF"/>
    <w:rsid w:val="5CEC29ED"/>
    <w:rsid w:val="5D0257C3"/>
    <w:rsid w:val="63561002"/>
    <w:rsid w:val="63C4666C"/>
    <w:rsid w:val="66E4186E"/>
    <w:rsid w:val="6C5A2730"/>
    <w:rsid w:val="6F316EF7"/>
    <w:rsid w:val="743E0ED0"/>
    <w:rsid w:val="78F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2020-10-13T13:49:00Z</dcterms:created>
  <dc:creator>yyx</dc:creator>
  <cp:lastModifiedBy>Ayanokoji  Kiyotaka</cp:lastModifiedBy>
  <dcterms:modified xsi:type="dcterms:W3CDTF">2020-10-14T14:42:37Z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